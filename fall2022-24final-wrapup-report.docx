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521D" w14:textId="0701C2A7" w:rsidR="00F059CC" w:rsidRDefault="00F059CC">
      <w:pPr>
        <w:pStyle w:val="MediumGrid21"/>
      </w:pPr>
    </w:p>
    <w:p w14:paraId="19DD0871" w14:textId="68D7095A" w:rsidR="00F059CC" w:rsidRDefault="00EE7F25" w:rsidP="00F059CC">
      <w:pPr>
        <w:jc w:val="center"/>
      </w:pPr>
      <w:r>
        <w:rPr>
          <w:noProof/>
        </w:rPr>
        <mc:AlternateContent>
          <mc:Choice Requires="wps">
            <w:drawing>
              <wp:anchor distT="0" distB="0" distL="114300" distR="114300" simplePos="0" relativeHeight="251657216" behindDoc="0" locked="0" layoutInCell="1" allowOverlap="1" wp14:anchorId="6D865EB2" wp14:editId="273959B3">
                <wp:simplePos x="0" y="0"/>
                <wp:positionH relativeFrom="page">
                  <wp:posOffset>1381760</wp:posOffset>
                </wp:positionH>
                <wp:positionV relativeFrom="page">
                  <wp:posOffset>1148080</wp:posOffset>
                </wp:positionV>
                <wp:extent cx="5025390" cy="9753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5390" cy="975360"/>
                        </a:xfrm>
                        <a:prstGeom prst="rect">
                          <a:avLst/>
                        </a:prstGeom>
                        <a:noFill/>
                        <a:ln w="6350">
                          <a:noFill/>
                        </a:ln>
                        <a:effectLst/>
                      </wps:spPr>
                      <wps:txbx>
                        <w:txbxContent>
                          <w:p w14:paraId="7D4E60E4" w14:textId="77777777" w:rsidR="008A62CD" w:rsidRDefault="00F923BE" w:rsidP="008A62CD">
                            <w:pPr>
                              <w:pStyle w:val="Title"/>
                              <w:jc w:val="center"/>
                              <w:outlineLvl w:val="0"/>
                              <w:rPr>
                                <w:rFonts w:ascii="Californian FB" w:eastAsia="Gungsuh" w:hAnsi="Californian FB"/>
                                <w:bCs/>
                                <w:sz w:val="52"/>
                                <w:szCs w:val="52"/>
                              </w:rPr>
                            </w:pPr>
                            <w:r w:rsidRPr="00DF58D5">
                              <w:rPr>
                                <w:rFonts w:ascii="Californian FB" w:eastAsia="Gungsuh" w:hAnsi="Californian FB"/>
                                <w:bCs/>
                                <w:sz w:val="52"/>
                                <w:szCs w:val="52"/>
                              </w:rPr>
                              <w:t>F</w:t>
                            </w:r>
                            <w:r w:rsidR="008A62CD" w:rsidRPr="00DF58D5">
                              <w:rPr>
                                <w:rFonts w:ascii="Californian FB" w:eastAsia="Gungsuh" w:hAnsi="Californian FB"/>
                                <w:bCs/>
                                <w:sz w:val="52"/>
                                <w:szCs w:val="52"/>
                              </w:rPr>
                              <w:t>inal</w:t>
                            </w:r>
                            <w:r w:rsidR="0025772E" w:rsidRPr="00DF58D5">
                              <w:rPr>
                                <w:rFonts w:ascii="Californian FB" w:eastAsia="Gungsuh" w:hAnsi="Californian FB"/>
                                <w:bCs/>
                                <w:sz w:val="52"/>
                                <w:szCs w:val="52"/>
                              </w:rPr>
                              <w:t xml:space="preserve"> Wrap-Up</w:t>
                            </w:r>
                            <w:r w:rsidR="008A62CD" w:rsidRPr="00DF58D5">
                              <w:rPr>
                                <w:rFonts w:ascii="Californian FB" w:eastAsia="Gungsuh" w:hAnsi="Californian FB"/>
                                <w:bCs/>
                                <w:sz w:val="52"/>
                                <w:szCs w:val="52"/>
                              </w:rPr>
                              <w:t xml:space="preserve"> Report</w:t>
                            </w:r>
                          </w:p>
                          <w:p w14:paraId="42E7FEE4" w14:textId="2B51C745" w:rsidR="00DF58D5" w:rsidRPr="00DF58D5" w:rsidRDefault="00BD333A" w:rsidP="00DF58D5">
                            <w:pPr>
                              <w:pStyle w:val="Subtitle"/>
                              <w:jc w:val="center"/>
                              <w:rPr>
                                <w:rFonts w:ascii="Californian FB" w:hAnsi="Californian FB"/>
                                <w:b/>
                                <w:bCs/>
                                <w:i/>
                                <w:iCs/>
                                <w:sz w:val="32"/>
                                <w:szCs w:val="32"/>
                                <w:lang w:eastAsia="ja-JP"/>
                              </w:rPr>
                            </w:pPr>
                            <w:r>
                              <w:rPr>
                                <w:rFonts w:ascii="Californian FB" w:hAnsi="Californian FB"/>
                                <w:b/>
                                <w:bCs/>
                                <w:i/>
                                <w:iCs/>
                                <w:sz w:val="32"/>
                                <w:szCs w:val="32"/>
                                <w:lang w:eastAsia="ja-JP"/>
                              </w:rPr>
                              <w:t>WISE HOME SOLUTIONS PRODUCT CATALOG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D865EB2" id="_x0000_t202" coordsize="21600,21600" o:spt="202" path="m,l,21600r21600,l21600,xe">
                <v:stroke joinstyle="miter"/>
                <v:path gradientshapeok="t" o:connecttype="rect"/>
              </v:shapetype>
              <v:shape id="Text Box 1" o:spid="_x0000_s1026" type="#_x0000_t202" style="position:absolute;left:0;text-align:left;margin-left:108.8pt;margin-top:90.4pt;width:395.7pt;height:7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" filled="f" stroked="f" strokeweight=".5pt">
                <v:textbox inset="0,0,0,0">
                  <w:txbxContent>
                    <w:p w14:paraId="7D4E60E4" w14:textId="77777777" w:rsidR="008A62CD" w:rsidRDefault="00F923BE" w:rsidP="008A62CD">
                      <w:pPr>
                        <w:pStyle w:val="Title"/>
                        <w:jc w:val="center"/>
                        <w:outlineLvl w:val="0"/>
                        <w:rPr>
                          <w:rFonts w:ascii="Californian FB" w:eastAsia="Gungsuh" w:hAnsi="Californian FB"/>
                          <w:bCs/>
                          <w:sz w:val="52"/>
                          <w:szCs w:val="52"/>
                        </w:rPr>
                      </w:pPr>
                      <w:r w:rsidRPr="00DF58D5">
                        <w:rPr>
                          <w:rFonts w:ascii="Californian FB" w:eastAsia="Gungsuh" w:hAnsi="Californian FB"/>
                          <w:bCs/>
                          <w:sz w:val="52"/>
                          <w:szCs w:val="52"/>
                        </w:rPr>
                        <w:t>F</w:t>
                      </w:r>
                      <w:r w:rsidR="008A62CD" w:rsidRPr="00DF58D5">
                        <w:rPr>
                          <w:rFonts w:ascii="Californian FB" w:eastAsia="Gungsuh" w:hAnsi="Californian FB"/>
                          <w:bCs/>
                          <w:sz w:val="52"/>
                          <w:szCs w:val="52"/>
                        </w:rPr>
                        <w:t>inal</w:t>
                      </w:r>
                      <w:r w:rsidR="0025772E" w:rsidRPr="00DF58D5">
                        <w:rPr>
                          <w:rFonts w:ascii="Californian FB" w:eastAsia="Gungsuh" w:hAnsi="Californian FB"/>
                          <w:bCs/>
                          <w:sz w:val="52"/>
                          <w:szCs w:val="52"/>
                        </w:rPr>
                        <w:t xml:space="preserve"> Wrap-Up</w:t>
                      </w:r>
                      <w:r w:rsidR="008A62CD" w:rsidRPr="00DF58D5">
                        <w:rPr>
                          <w:rFonts w:ascii="Californian FB" w:eastAsia="Gungsuh" w:hAnsi="Californian FB"/>
                          <w:bCs/>
                          <w:sz w:val="52"/>
                          <w:szCs w:val="52"/>
                        </w:rPr>
                        <w:t xml:space="preserve"> Report</w:t>
                      </w:r>
                    </w:p>
                    <w:p w14:paraId="42E7FEE4" w14:textId="2B51C745" w:rsidR="00DF58D5" w:rsidRPr="00DF58D5" w:rsidRDefault="00BD333A" w:rsidP="00DF58D5">
                      <w:pPr>
                        <w:pStyle w:val="Subtitle"/>
                        <w:jc w:val="center"/>
                        <w:rPr>
                          <w:rFonts w:ascii="Californian FB" w:hAnsi="Californian FB"/>
                          <w:b/>
                          <w:bCs/>
                          <w:i/>
                          <w:iCs/>
                          <w:sz w:val="32"/>
                          <w:szCs w:val="32"/>
                          <w:lang w:eastAsia="ja-JP"/>
                        </w:rPr>
                      </w:pPr>
                      <w:r>
                        <w:rPr>
                          <w:rFonts w:ascii="Californian FB" w:hAnsi="Californian FB"/>
                          <w:b/>
                          <w:bCs/>
                          <w:i/>
                          <w:iCs/>
                          <w:sz w:val="32"/>
                          <w:szCs w:val="32"/>
                          <w:lang w:eastAsia="ja-JP"/>
                        </w:rPr>
                        <w:t>WISE HOME SOLUTIONS PRODUCT CATALOG</w:t>
                      </w:r>
                    </w:p>
                  </w:txbxContent>
                </v:textbox>
                <w10:wrap anchorx="page" anchory="page"/>
              </v:shape>
            </w:pict>
          </mc:Fallback>
        </mc:AlternateContent>
      </w:r>
    </w:p>
    <w:p w14:paraId="4F998BBA" w14:textId="77777777" w:rsidR="00F059CC" w:rsidRDefault="00F059CC" w:rsidP="00F059CC">
      <w:pPr>
        <w:jc w:val="center"/>
      </w:pPr>
    </w:p>
    <w:p w14:paraId="50922CA5" w14:textId="77777777" w:rsidR="00F059CC" w:rsidRDefault="00F059CC" w:rsidP="00F059CC">
      <w:pPr>
        <w:jc w:val="center"/>
      </w:pPr>
    </w:p>
    <w:p w14:paraId="12C79A20" w14:textId="1D8A1A3C" w:rsidR="00F059CC" w:rsidRDefault="00F059CC" w:rsidP="00F059CC">
      <w:pPr>
        <w:jc w:val="center"/>
      </w:pPr>
    </w:p>
    <w:p w14:paraId="0E706B7C" w14:textId="1541F4DB" w:rsidR="00F059CC" w:rsidRDefault="00F059CC" w:rsidP="00F059CC">
      <w:pPr>
        <w:jc w:val="center"/>
      </w:pPr>
    </w:p>
    <w:p w14:paraId="09D82DD2" w14:textId="08DCD08C" w:rsidR="00F059CC" w:rsidRDefault="00F059CC" w:rsidP="00D95EAE"/>
    <w:p w14:paraId="4562867D" w14:textId="7C268CA1" w:rsidR="00F059CC" w:rsidRDefault="00F059CC" w:rsidP="00F059CC">
      <w:pPr>
        <w:jc w:val="center"/>
      </w:pPr>
    </w:p>
    <w:p w14:paraId="04F5E17A" w14:textId="529953BB" w:rsidR="008A4186" w:rsidRDefault="008A4186" w:rsidP="00F059CC">
      <w:pPr>
        <w:jc w:val="center"/>
      </w:pPr>
    </w:p>
    <w:p w14:paraId="5AE4A6BF" w14:textId="78F336D0" w:rsidR="008A4186" w:rsidRDefault="008A4186" w:rsidP="00F059CC">
      <w:pPr>
        <w:jc w:val="center"/>
      </w:pPr>
    </w:p>
    <w:p w14:paraId="258ACF89" w14:textId="7CCEE1A4" w:rsidR="008A4186" w:rsidRDefault="008A4186" w:rsidP="00F059CC">
      <w:pPr>
        <w:jc w:val="center"/>
      </w:pPr>
    </w:p>
    <w:p w14:paraId="16B1AB21" w14:textId="38FECF41" w:rsidR="008A4186" w:rsidRDefault="008A4186" w:rsidP="00F059CC">
      <w:pPr>
        <w:jc w:val="center"/>
      </w:pPr>
    </w:p>
    <w:p w14:paraId="4067B573" w14:textId="79E686B2" w:rsidR="008A4186" w:rsidRDefault="008A4186" w:rsidP="00F059CC">
      <w:pPr>
        <w:jc w:val="center"/>
      </w:pPr>
    </w:p>
    <w:p w14:paraId="6DA55B05" w14:textId="7BA1BF5B" w:rsidR="008A4186" w:rsidRDefault="008A4186" w:rsidP="00F059CC">
      <w:pPr>
        <w:jc w:val="center"/>
      </w:pPr>
    </w:p>
    <w:p w14:paraId="0736FFAC" w14:textId="4CD36F27" w:rsidR="008A4186" w:rsidRDefault="008A4186" w:rsidP="00F059CC">
      <w:pPr>
        <w:jc w:val="center"/>
      </w:pPr>
    </w:p>
    <w:p w14:paraId="16B49A4D" w14:textId="601CEDD0" w:rsidR="008A4186" w:rsidRDefault="008A4186" w:rsidP="00F059CC">
      <w:pPr>
        <w:jc w:val="center"/>
      </w:pPr>
    </w:p>
    <w:p w14:paraId="56C30240" w14:textId="0848FABC" w:rsidR="00F059CC" w:rsidRDefault="008A4186" w:rsidP="008A4186">
      <w:pPr>
        <w:ind w:left="2610"/>
      </w:pPr>
      <w:r>
        <w:br w:type="textWrapping" w:clear="all"/>
      </w:r>
      <w:r>
        <w:rPr>
          <w:noProof/>
        </w:rPr>
        <w:drawing>
          <wp:anchor distT="0" distB="0" distL="114300" distR="114300" simplePos="0" relativeHeight="251660288" behindDoc="0" locked="0" layoutInCell="1" allowOverlap="1" wp14:anchorId="26A8FE27" wp14:editId="35496ED8">
            <wp:simplePos x="0" y="0"/>
            <wp:positionH relativeFrom="column">
              <wp:align>left</wp:align>
            </wp:positionH>
            <wp:positionV relativeFrom="paragraph">
              <wp:posOffset>3790315</wp:posOffset>
            </wp:positionV>
            <wp:extent cx="4664710" cy="334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64944" cy="3340100"/>
                    </a:xfrm>
                    <a:prstGeom prst="rect">
                      <a:avLst/>
                    </a:prstGeom>
                  </pic:spPr>
                </pic:pic>
              </a:graphicData>
            </a:graphic>
          </wp:anchor>
        </w:drawing>
      </w:r>
    </w:p>
    <w:p w14:paraId="123A2818" w14:textId="77777777" w:rsidR="00F059CC" w:rsidRDefault="00F059CC" w:rsidP="00F059CC">
      <w:pPr>
        <w:jc w:val="center"/>
      </w:pPr>
    </w:p>
    <w:p w14:paraId="5C20E833" w14:textId="1BCA47B0" w:rsidR="00F059CC" w:rsidRDefault="00C37ACF" w:rsidP="00F059CC">
      <w:pPr>
        <w:jc w:val="center"/>
      </w:pPr>
      <w:r>
        <w:rPr>
          <w:noProof/>
        </w:rPr>
        <mc:AlternateContent>
          <mc:Choice Requires="wps">
            <w:drawing>
              <wp:anchor distT="0" distB="0" distL="114300" distR="114300" simplePos="0" relativeHeight="251658240" behindDoc="0" locked="0" layoutInCell="1" allowOverlap="1" wp14:anchorId="160D02E6" wp14:editId="1F32DE84">
                <wp:simplePos x="0" y="0"/>
                <wp:positionH relativeFrom="page">
                  <wp:posOffset>2448560</wp:posOffset>
                </wp:positionH>
                <wp:positionV relativeFrom="page">
                  <wp:posOffset>4474845</wp:posOffset>
                </wp:positionV>
                <wp:extent cx="2515235" cy="97536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5235" cy="975360"/>
                        </a:xfrm>
                        <a:prstGeom prst="rect">
                          <a:avLst/>
                        </a:prstGeom>
                        <a:noFill/>
                        <a:ln w="6350">
                          <a:noFill/>
                        </a:ln>
                        <a:effectLst/>
                      </wps:spPr>
                      <wps:txbx>
                        <w:txbxContent>
                          <w:p w14:paraId="4895FBBD" w14:textId="7B75F23E" w:rsidR="00F059CC" w:rsidRPr="00DF58D5" w:rsidRDefault="00E8554D" w:rsidP="00F059CC">
                            <w:pPr>
                              <w:pStyle w:val="MediumGrid21"/>
                              <w:jc w:val="center"/>
                              <w:rPr>
                                <w:rFonts w:ascii="Californian FB" w:hAnsi="Californian FB"/>
                                <w:color w:val="5B9BD5"/>
                                <w:sz w:val="36"/>
                                <w:szCs w:val="36"/>
                              </w:rPr>
                            </w:pPr>
                            <w:r>
                              <w:rPr>
                                <w:rFonts w:ascii="Californian FB" w:hAnsi="Californian FB"/>
                                <w:color w:val="5B9BD5"/>
                                <w:sz w:val="36"/>
                                <w:szCs w:val="36"/>
                              </w:rPr>
                              <w:t>David Mendenhall</w:t>
                            </w:r>
                          </w:p>
                          <w:p w14:paraId="3CE75BCD" w14:textId="4259C2D6" w:rsidR="00F059CC" w:rsidRPr="00961A57" w:rsidRDefault="00F059CC" w:rsidP="00F059CC">
                            <w:pPr>
                              <w:pStyle w:val="MediumGrid21"/>
                              <w:jc w:val="center"/>
                              <w:rPr>
                                <w:rFonts w:ascii="Californian FB" w:hAnsi="Californian FB"/>
                                <w:caps/>
                                <w:color w:val="595959"/>
                                <w:sz w:val="28"/>
                                <w:szCs w:val="28"/>
                              </w:rPr>
                            </w:pPr>
                            <w:r w:rsidRPr="00961A57">
                              <w:rPr>
                                <w:rFonts w:ascii="Californian FB" w:hAnsi="Californian FB"/>
                                <w:caps/>
                                <w:color w:val="595959"/>
                                <w:sz w:val="28"/>
                                <w:szCs w:val="28"/>
                              </w:rPr>
                              <w:t>WDD1</w:t>
                            </w:r>
                            <w:r w:rsidR="00F923BE" w:rsidRPr="00961A57">
                              <w:rPr>
                                <w:rFonts w:ascii="Californian FB" w:hAnsi="Californian FB"/>
                                <w:caps/>
                                <w:color w:val="595959"/>
                                <w:sz w:val="28"/>
                                <w:szCs w:val="28"/>
                              </w:rPr>
                              <w:t>30</w:t>
                            </w:r>
                            <w:r w:rsidRPr="00961A57">
                              <w:rPr>
                                <w:rFonts w:ascii="Californian FB" w:hAnsi="Californian FB"/>
                                <w:caps/>
                                <w:color w:val="595959"/>
                                <w:sz w:val="28"/>
                                <w:szCs w:val="28"/>
                              </w:rPr>
                              <w:t xml:space="preserve"> </w:t>
                            </w:r>
                            <w:r w:rsidR="00F923BE" w:rsidRPr="00961A57">
                              <w:rPr>
                                <w:rFonts w:ascii="Californian FB" w:hAnsi="Californian FB"/>
                                <w:caps/>
                                <w:color w:val="595959"/>
                                <w:sz w:val="28"/>
                                <w:szCs w:val="28"/>
                              </w:rPr>
                              <w:t>–</w:t>
                            </w:r>
                            <w:r w:rsidRPr="00961A57">
                              <w:rPr>
                                <w:rFonts w:ascii="Californian FB" w:hAnsi="Californian FB"/>
                                <w:caps/>
                                <w:color w:val="595959"/>
                                <w:sz w:val="28"/>
                                <w:szCs w:val="28"/>
                              </w:rPr>
                              <w:t xml:space="preserve"> </w:t>
                            </w:r>
                            <w:r w:rsidR="008A4186">
                              <w:rPr>
                                <w:rFonts w:ascii="Californian FB" w:hAnsi="Californian FB"/>
                                <w:caps/>
                                <w:color w:val="595959"/>
                                <w:sz w:val="28"/>
                                <w:szCs w:val="28"/>
                              </w:rPr>
                              <w:t>2</w:t>
                            </w:r>
                            <w:r w:rsidR="00E7303F">
                              <w:rPr>
                                <w:rFonts w:ascii="Californian FB" w:hAnsi="Californian FB"/>
                                <w:caps/>
                                <w:color w:val="595959"/>
                                <w:sz w:val="28"/>
                                <w:szCs w:val="28"/>
                              </w:rPr>
                              <w:t>4</w:t>
                            </w:r>
                          </w:p>
                          <w:p w14:paraId="12B98EA8" w14:textId="6E497735" w:rsidR="00F923BE" w:rsidRPr="00961A57" w:rsidRDefault="00FD7C1D" w:rsidP="00F059CC">
                            <w:pPr>
                              <w:pStyle w:val="MediumGrid21"/>
                              <w:jc w:val="center"/>
                              <w:rPr>
                                <w:rFonts w:ascii="Californian FB" w:hAnsi="Californian FB"/>
                                <w:color w:val="595959"/>
                                <w:sz w:val="28"/>
                                <w:szCs w:val="28"/>
                              </w:rPr>
                            </w:pPr>
                            <w:r>
                              <w:rPr>
                                <w:rFonts w:ascii="Californian FB" w:hAnsi="Californian FB"/>
                                <w:caps/>
                                <w:color w:val="595959"/>
                                <w:sz w:val="28"/>
                                <w:szCs w:val="28"/>
                              </w:rPr>
                              <w:t>DECEmber 2022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0D02E6" id="Text Box 32" o:spid="_x0000_s1027" type="#_x0000_t202" style="position:absolute;left:0;text-align:left;margin-left:192.8pt;margin-top:352.35pt;width:198.05pt;height:7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" filled="f" stroked="f" strokeweight=".5pt">
                <v:textbox inset="0,0,0,0">
                  <w:txbxContent>
                    <w:p w14:paraId="4895FBBD" w14:textId="7B75F23E" w:rsidR="00F059CC" w:rsidRPr="00DF58D5" w:rsidRDefault="00E8554D" w:rsidP="00F059CC">
                      <w:pPr>
                        <w:pStyle w:val="MediumGrid21"/>
                        <w:jc w:val="center"/>
                        <w:rPr>
                          <w:rFonts w:ascii="Californian FB" w:hAnsi="Californian FB"/>
                          <w:color w:val="5B9BD5"/>
                          <w:sz w:val="36"/>
                          <w:szCs w:val="36"/>
                        </w:rPr>
                      </w:pPr>
                      <w:r>
                        <w:rPr>
                          <w:rFonts w:ascii="Californian FB" w:hAnsi="Californian FB"/>
                          <w:color w:val="5B9BD5"/>
                          <w:sz w:val="36"/>
                          <w:szCs w:val="36"/>
                        </w:rPr>
                        <w:t>David Mendenhall</w:t>
                      </w:r>
                    </w:p>
                    <w:p w14:paraId="3CE75BCD" w14:textId="4259C2D6" w:rsidR="00F059CC" w:rsidRPr="00961A57" w:rsidRDefault="00F059CC" w:rsidP="00F059CC">
                      <w:pPr>
                        <w:pStyle w:val="MediumGrid21"/>
                        <w:jc w:val="center"/>
                        <w:rPr>
                          <w:rFonts w:ascii="Californian FB" w:hAnsi="Californian FB"/>
                          <w:caps/>
                          <w:color w:val="595959"/>
                          <w:sz w:val="28"/>
                          <w:szCs w:val="28"/>
                        </w:rPr>
                      </w:pPr>
                      <w:r w:rsidRPr="00961A57">
                        <w:rPr>
                          <w:rFonts w:ascii="Californian FB" w:hAnsi="Californian FB"/>
                          <w:caps/>
                          <w:color w:val="595959"/>
                          <w:sz w:val="28"/>
                          <w:szCs w:val="28"/>
                        </w:rPr>
                        <w:t>WDD1</w:t>
                      </w:r>
                      <w:r w:rsidR="00F923BE" w:rsidRPr="00961A57">
                        <w:rPr>
                          <w:rFonts w:ascii="Californian FB" w:hAnsi="Californian FB"/>
                          <w:caps/>
                          <w:color w:val="595959"/>
                          <w:sz w:val="28"/>
                          <w:szCs w:val="28"/>
                        </w:rPr>
                        <w:t>30</w:t>
                      </w:r>
                      <w:r w:rsidRPr="00961A57">
                        <w:rPr>
                          <w:rFonts w:ascii="Californian FB" w:hAnsi="Californian FB"/>
                          <w:caps/>
                          <w:color w:val="595959"/>
                          <w:sz w:val="28"/>
                          <w:szCs w:val="28"/>
                        </w:rPr>
                        <w:t xml:space="preserve"> </w:t>
                      </w:r>
                      <w:r w:rsidR="00F923BE" w:rsidRPr="00961A57">
                        <w:rPr>
                          <w:rFonts w:ascii="Californian FB" w:hAnsi="Californian FB"/>
                          <w:caps/>
                          <w:color w:val="595959"/>
                          <w:sz w:val="28"/>
                          <w:szCs w:val="28"/>
                        </w:rPr>
                        <w:t>–</w:t>
                      </w:r>
                      <w:r w:rsidRPr="00961A57">
                        <w:rPr>
                          <w:rFonts w:ascii="Californian FB" w:hAnsi="Californian FB"/>
                          <w:caps/>
                          <w:color w:val="595959"/>
                          <w:sz w:val="28"/>
                          <w:szCs w:val="28"/>
                        </w:rPr>
                        <w:t xml:space="preserve"> </w:t>
                      </w:r>
                      <w:r w:rsidR="008A4186">
                        <w:rPr>
                          <w:rFonts w:ascii="Californian FB" w:hAnsi="Californian FB"/>
                          <w:caps/>
                          <w:color w:val="595959"/>
                          <w:sz w:val="28"/>
                          <w:szCs w:val="28"/>
                        </w:rPr>
                        <w:t>2</w:t>
                      </w:r>
                      <w:r w:rsidR="00E7303F">
                        <w:rPr>
                          <w:rFonts w:ascii="Californian FB" w:hAnsi="Californian FB"/>
                          <w:caps/>
                          <w:color w:val="595959"/>
                          <w:sz w:val="28"/>
                          <w:szCs w:val="28"/>
                        </w:rPr>
                        <w:t>4</w:t>
                      </w:r>
                    </w:p>
                    <w:p w14:paraId="12B98EA8" w14:textId="6E497735" w:rsidR="00F923BE" w:rsidRPr="00961A57" w:rsidRDefault="00FD7C1D" w:rsidP="00F059CC">
                      <w:pPr>
                        <w:pStyle w:val="MediumGrid21"/>
                        <w:jc w:val="center"/>
                        <w:rPr>
                          <w:rFonts w:ascii="Californian FB" w:hAnsi="Californian FB"/>
                          <w:color w:val="595959"/>
                          <w:sz w:val="28"/>
                          <w:szCs w:val="28"/>
                        </w:rPr>
                      </w:pPr>
                      <w:r>
                        <w:rPr>
                          <w:rFonts w:ascii="Californian FB" w:hAnsi="Californian FB"/>
                          <w:caps/>
                          <w:color w:val="595959"/>
                          <w:sz w:val="28"/>
                          <w:szCs w:val="28"/>
                        </w:rPr>
                        <w:t>DECEmber 2022</w:t>
                      </w:r>
                    </w:p>
                  </w:txbxContent>
                </v:textbox>
                <w10:wrap anchorx="page" anchory="page"/>
              </v:shape>
            </w:pict>
          </mc:Fallback>
        </mc:AlternateContent>
      </w:r>
    </w:p>
    <w:p w14:paraId="7578D14E" w14:textId="20C84FDF" w:rsidR="00F059CC" w:rsidRDefault="00F059CC" w:rsidP="00F059CC">
      <w:pPr>
        <w:jc w:val="center"/>
      </w:pPr>
    </w:p>
    <w:p w14:paraId="370282F1" w14:textId="192A4860" w:rsidR="00F059CC" w:rsidRDefault="00F059CC" w:rsidP="00F059CC">
      <w:pPr>
        <w:jc w:val="center"/>
      </w:pPr>
    </w:p>
    <w:p w14:paraId="766616B6" w14:textId="77777777" w:rsidR="00F059CC" w:rsidRDefault="00F059CC" w:rsidP="00F059CC">
      <w:pPr>
        <w:jc w:val="center"/>
      </w:pPr>
    </w:p>
    <w:p w14:paraId="4582490A" w14:textId="77777777" w:rsidR="00F059CC" w:rsidRDefault="00F059CC" w:rsidP="00F059CC">
      <w:pPr>
        <w:jc w:val="center"/>
      </w:pPr>
    </w:p>
    <w:p w14:paraId="3238E777" w14:textId="77777777" w:rsidR="00F059CC" w:rsidRDefault="00F059CC" w:rsidP="00F059CC">
      <w:pPr>
        <w:jc w:val="center"/>
      </w:pPr>
    </w:p>
    <w:p w14:paraId="4C148A1C" w14:textId="77777777" w:rsidR="00F059CC" w:rsidRDefault="00F059CC" w:rsidP="00F059CC">
      <w:pPr>
        <w:jc w:val="center"/>
      </w:pPr>
    </w:p>
    <w:p w14:paraId="4B0331C2" w14:textId="77777777" w:rsidR="00F059CC" w:rsidRDefault="00F059CC" w:rsidP="00F059CC">
      <w:pPr>
        <w:jc w:val="center"/>
      </w:pPr>
    </w:p>
    <w:p w14:paraId="5498B44B" w14:textId="77777777" w:rsidR="00F059CC" w:rsidRDefault="00F059CC" w:rsidP="00F059CC">
      <w:pPr>
        <w:jc w:val="center"/>
      </w:pPr>
    </w:p>
    <w:p w14:paraId="014992C4" w14:textId="77777777" w:rsidR="00961A57" w:rsidRDefault="00961A57" w:rsidP="00F059CC">
      <w:pPr>
        <w:jc w:val="center"/>
      </w:pPr>
    </w:p>
    <w:p w14:paraId="7E9023CB" w14:textId="77777777" w:rsidR="00961A57" w:rsidRDefault="00961A57" w:rsidP="00F059CC">
      <w:pPr>
        <w:jc w:val="center"/>
      </w:pPr>
    </w:p>
    <w:p w14:paraId="7ABA2498" w14:textId="77777777" w:rsidR="00961A57" w:rsidRDefault="00961A57" w:rsidP="00F059CC">
      <w:pPr>
        <w:jc w:val="center"/>
      </w:pPr>
    </w:p>
    <w:p w14:paraId="521ADEB8" w14:textId="77777777" w:rsidR="00961A57" w:rsidRDefault="00961A57" w:rsidP="00F059CC">
      <w:pPr>
        <w:jc w:val="center"/>
      </w:pPr>
    </w:p>
    <w:p w14:paraId="6BDF0A4A" w14:textId="0E70CB86" w:rsidR="00961A57" w:rsidRDefault="00961A57" w:rsidP="00F059CC">
      <w:pPr>
        <w:jc w:val="center"/>
      </w:pPr>
    </w:p>
    <w:p w14:paraId="669AA3BB" w14:textId="77777777" w:rsidR="00961A57" w:rsidRDefault="00961A57" w:rsidP="00F059CC">
      <w:pPr>
        <w:jc w:val="center"/>
      </w:pPr>
    </w:p>
    <w:p w14:paraId="558817AC" w14:textId="0850DAFD" w:rsidR="0008231E" w:rsidDel="00C37ACF" w:rsidRDefault="0008231E" w:rsidP="00F923BE">
      <w:pPr>
        <w:spacing w:line="480" w:lineRule="auto"/>
        <w:rPr>
          <w:del w:id="0" w:author="Patricia Adelsperger" w:date="2022-11-25T16:46:00Z"/>
          <w:rFonts w:ascii="Californian FB" w:hAnsi="Californian FB"/>
          <w:b/>
          <w:i/>
          <w:position w:val="-7"/>
          <w:sz w:val="32"/>
        </w:rPr>
      </w:pPr>
    </w:p>
    <w:p w14:paraId="41010BAE" w14:textId="379334AE" w:rsidR="008A4186" w:rsidDel="00C37ACF" w:rsidRDefault="008A4186" w:rsidP="00F923BE">
      <w:pPr>
        <w:spacing w:line="480" w:lineRule="auto"/>
        <w:rPr>
          <w:del w:id="1" w:author="Patricia Adelsperger" w:date="2022-11-25T16:46:00Z"/>
          <w:rFonts w:ascii="Californian FB" w:hAnsi="Californian FB"/>
          <w:b/>
          <w:i/>
          <w:position w:val="-7"/>
          <w:sz w:val="32"/>
        </w:rPr>
      </w:pPr>
    </w:p>
    <w:p w14:paraId="41E190F3" w14:textId="2558CF07" w:rsidR="008A4186" w:rsidDel="00C37ACF" w:rsidRDefault="008A4186" w:rsidP="00F923BE">
      <w:pPr>
        <w:spacing w:line="480" w:lineRule="auto"/>
        <w:rPr>
          <w:del w:id="2" w:author="Patricia Adelsperger" w:date="2022-11-25T16:46:00Z"/>
          <w:rFonts w:ascii="Californian FB" w:hAnsi="Californian FB"/>
          <w:b/>
          <w:i/>
          <w:position w:val="-7"/>
          <w:sz w:val="32"/>
        </w:rPr>
      </w:pPr>
    </w:p>
    <w:p w14:paraId="7BF7E5E6" w14:textId="5B0B14E3" w:rsidR="008A4186" w:rsidDel="00C37ACF" w:rsidRDefault="008A4186" w:rsidP="00F923BE">
      <w:pPr>
        <w:spacing w:line="480" w:lineRule="auto"/>
        <w:rPr>
          <w:del w:id="3" w:author="Patricia Adelsperger" w:date="2022-11-25T16:46:00Z"/>
          <w:rFonts w:ascii="Californian FB" w:hAnsi="Californian FB"/>
          <w:b/>
          <w:i/>
          <w:position w:val="-7"/>
          <w:sz w:val="32"/>
        </w:rPr>
      </w:pPr>
    </w:p>
    <w:p w14:paraId="6100FA0C" w14:textId="32598FE9" w:rsidR="00F923BE" w:rsidRDefault="00BD24F1" w:rsidP="00F923BE">
      <w:pPr>
        <w:spacing w:line="480" w:lineRule="auto"/>
        <w:rPr>
          <w:rFonts w:ascii="Californian FB" w:hAnsi="Californian FB"/>
          <w:bCs/>
          <w:iCs/>
          <w:position w:val="-7"/>
        </w:rPr>
      </w:pPr>
      <w:r w:rsidRPr="00F923BE">
        <w:rPr>
          <w:rFonts w:ascii="Californian FB" w:hAnsi="Californian FB"/>
          <w:b/>
          <w:i/>
          <w:position w:val="-7"/>
          <w:sz w:val="32"/>
        </w:rPr>
        <w:lastRenderedPageBreak/>
        <w:t>Introduction</w:t>
      </w:r>
      <w:r>
        <w:rPr>
          <w:rFonts w:ascii="Californian FB" w:hAnsi="Californian FB"/>
          <w:b/>
          <w:i/>
          <w:position w:val="-7"/>
          <w:sz w:val="32"/>
        </w:rPr>
        <w:t>:</w:t>
      </w:r>
    </w:p>
    <w:p w14:paraId="7D859305" w14:textId="77777777" w:rsidR="00F923BE" w:rsidRPr="00DF58D5" w:rsidRDefault="00E7303F" w:rsidP="00F923BE">
      <w:pPr>
        <w:spacing w:line="480" w:lineRule="auto"/>
        <w:rPr>
          <w:rFonts w:ascii="Californian FB" w:hAnsi="Californian FB"/>
          <w:b/>
          <w:i/>
          <w:position w:val="-7"/>
          <w:sz w:val="32"/>
          <w:szCs w:val="32"/>
        </w:rPr>
      </w:pPr>
      <w:r>
        <w:rPr>
          <w:rFonts w:ascii="Californian FB" w:hAnsi="Californian FB"/>
          <w:b/>
          <w:i/>
          <w:position w:val="-7"/>
          <w:sz w:val="32"/>
          <w:szCs w:val="32"/>
        </w:rPr>
        <w:t>Purpose</w:t>
      </w:r>
      <w:r w:rsidR="00DF58D5" w:rsidRPr="00DF58D5">
        <w:rPr>
          <w:rFonts w:ascii="Californian FB" w:hAnsi="Californian FB"/>
          <w:b/>
          <w:i/>
          <w:position w:val="-7"/>
          <w:sz w:val="32"/>
          <w:szCs w:val="32"/>
        </w:rPr>
        <w:t xml:space="preserve"> of my website</w:t>
      </w:r>
    </w:p>
    <w:p w14:paraId="7ADD40B9" w14:textId="7CFD991A" w:rsidR="00F923BE" w:rsidRPr="00E7303F" w:rsidRDefault="002638D2" w:rsidP="00603BAD">
      <w:pPr>
        <w:spacing w:line="480" w:lineRule="auto"/>
        <w:ind w:firstLine="720"/>
        <w:rPr>
          <w:rFonts w:ascii="Helvetica" w:hAnsi="Helvetica"/>
          <w:bCs/>
          <w:iCs/>
          <w:position w:val="-7"/>
        </w:rPr>
      </w:pPr>
      <w:r w:rsidRPr="002638D2">
        <w:rPr>
          <w:rFonts w:ascii="Helvetica" w:eastAsia="Times New Roman" w:hAnsi="Helvetica"/>
          <w:color w:val="3E3E3E"/>
        </w:rPr>
        <w:t>Within the home security industry there are many pro</w:t>
      </w:r>
      <w:r>
        <w:rPr>
          <w:rFonts w:ascii="Helvetica" w:eastAsia="Times New Roman" w:hAnsi="Helvetica"/>
          <w:color w:val="3E3E3E"/>
        </w:rPr>
        <w:t>d</w:t>
      </w:r>
      <w:r w:rsidRPr="002638D2">
        <w:rPr>
          <w:rFonts w:ascii="Helvetica" w:eastAsia="Times New Roman" w:hAnsi="Helvetica"/>
          <w:color w:val="3E3E3E"/>
        </w:rPr>
        <w:t>ucts and offerings. One of the main challenges for our customer service representatives is staying up to date on each product</w:t>
      </w:r>
      <w:r w:rsidR="00FC5B3D">
        <w:rPr>
          <w:rFonts w:ascii="Helvetica" w:eastAsia="Times New Roman" w:hAnsi="Helvetica"/>
          <w:color w:val="3E3E3E"/>
        </w:rPr>
        <w:t xml:space="preserve"> and</w:t>
      </w:r>
      <w:r w:rsidRPr="002638D2">
        <w:rPr>
          <w:rFonts w:ascii="Helvetica" w:eastAsia="Times New Roman" w:hAnsi="Helvetica"/>
          <w:color w:val="3E3E3E"/>
        </w:rPr>
        <w:t xml:space="preserve"> what it does. This site will provide easy access to that information and allow the customer service representative an effortless experience in finding that information. Ultimately, this will assist in decreasing talk time and providing an excellent customer experience since all the information will be easily available.</w:t>
      </w:r>
    </w:p>
    <w:p w14:paraId="1508EC86" w14:textId="77777777" w:rsidR="00F923BE" w:rsidRPr="00E7303F" w:rsidRDefault="00F923BE" w:rsidP="00F923BE">
      <w:pPr>
        <w:spacing w:line="480" w:lineRule="auto"/>
        <w:rPr>
          <w:rFonts w:ascii="Helvetica" w:hAnsi="Helvetica"/>
          <w:bCs/>
          <w:iCs/>
          <w:position w:val="-7"/>
        </w:rPr>
      </w:pPr>
    </w:p>
    <w:p w14:paraId="5A5ADBD7" w14:textId="77777777" w:rsidR="00F923BE" w:rsidRPr="00DF58D5" w:rsidRDefault="00DF58D5" w:rsidP="00F923BE">
      <w:pPr>
        <w:spacing w:line="480" w:lineRule="auto"/>
        <w:rPr>
          <w:rFonts w:ascii="Californian FB" w:hAnsi="Californian FB"/>
          <w:b/>
          <w:i/>
          <w:position w:val="-7"/>
          <w:sz w:val="32"/>
          <w:szCs w:val="32"/>
        </w:rPr>
      </w:pPr>
      <w:r w:rsidRPr="00DF58D5">
        <w:rPr>
          <w:rFonts w:ascii="Californian FB" w:hAnsi="Californian FB"/>
          <w:b/>
          <w:i/>
          <w:position w:val="-7"/>
          <w:sz w:val="32"/>
          <w:szCs w:val="32"/>
        </w:rPr>
        <w:t>Target Audience</w:t>
      </w:r>
    </w:p>
    <w:p w14:paraId="354C7FB4" w14:textId="5E26BD22" w:rsidR="00F923BE" w:rsidRPr="00E7303F" w:rsidRDefault="00B40DBE" w:rsidP="00603BAD">
      <w:pPr>
        <w:spacing w:line="480" w:lineRule="auto"/>
        <w:ind w:firstLine="720"/>
        <w:rPr>
          <w:rFonts w:ascii="Helvetica" w:hAnsi="Helvetica"/>
          <w:bCs/>
          <w:iCs/>
          <w:position w:val="-7"/>
        </w:rPr>
      </w:pPr>
      <w:r w:rsidRPr="00B40DBE">
        <w:rPr>
          <w:rFonts w:ascii="Helvetica" w:eastAsia="Times New Roman" w:hAnsi="Helvetica"/>
          <w:color w:val="3E3E3E"/>
        </w:rPr>
        <w:t>The intended audience for this site is the customer service representatives for WISE</w:t>
      </w:r>
      <w:r>
        <w:rPr>
          <w:rFonts w:ascii="Helvetica" w:eastAsia="Times New Roman" w:hAnsi="Helvetica"/>
          <w:color w:val="3E3E3E"/>
        </w:rPr>
        <w:t xml:space="preserve"> </w:t>
      </w:r>
      <w:r w:rsidRPr="00B40DBE">
        <w:rPr>
          <w:rFonts w:ascii="Helvetica" w:eastAsia="Times New Roman" w:hAnsi="Helvetica"/>
          <w:color w:val="3E3E3E"/>
        </w:rPr>
        <w:t>Home Solutions.</w:t>
      </w:r>
      <w:r>
        <w:rPr>
          <w:rFonts w:ascii="Helvetica" w:eastAsia="Times New Roman" w:hAnsi="Helvetica"/>
          <w:color w:val="3E3E3E"/>
        </w:rPr>
        <w:t xml:space="preserve"> For the most part they will be accessing this information via a desktop while in the office</w:t>
      </w:r>
      <w:r w:rsidR="00B64B96">
        <w:rPr>
          <w:rFonts w:ascii="Helvetica" w:eastAsia="Times New Roman" w:hAnsi="Helvetica"/>
          <w:color w:val="3E3E3E"/>
        </w:rPr>
        <w:t xml:space="preserve"> and occasionally from a laptop if they are working from home. </w:t>
      </w:r>
      <w:proofErr w:type="gramStart"/>
      <w:r w:rsidR="00B64B96">
        <w:rPr>
          <w:rFonts w:ascii="Helvetica" w:eastAsia="Times New Roman" w:hAnsi="Helvetica"/>
          <w:color w:val="3E3E3E"/>
        </w:rPr>
        <w:t>The majority of</w:t>
      </w:r>
      <w:proofErr w:type="gramEnd"/>
      <w:r w:rsidR="00B64B96">
        <w:rPr>
          <w:rFonts w:ascii="Helvetica" w:eastAsia="Times New Roman" w:hAnsi="Helvetica"/>
          <w:color w:val="3E3E3E"/>
        </w:rPr>
        <w:t xml:space="preserve"> our representatives have little to no experience in the home security industry</w:t>
      </w:r>
      <w:r w:rsidR="005913BD">
        <w:rPr>
          <w:rFonts w:ascii="Helvetica" w:eastAsia="Times New Roman" w:hAnsi="Helvetica"/>
          <w:color w:val="3E3E3E"/>
        </w:rPr>
        <w:t xml:space="preserve"> and are completely unaware of the different products that are available and what each product does. Their job requires that they not only talk to the customers about what their current system does but also be able to provide solutions </w:t>
      </w:r>
      <w:r w:rsidR="003C7FE7">
        <w:rPr>
          <w:rFonts w:ascii="Helvetica" w:eastAsia="Times New Roman" w:hAnsi="Helvetica"/>
          <w:color w:val="3E3E3E"/>
        </w:rPr>
        <w:t xml:space="preserve">to the </w:t>
      </w:r>
      <w:r w:rsidR="00BD24F1">
        <w:rPr>
          <w:rFonts w:ascii="Helvetica" w:eastAsia="Times New Roman" w:hAnsi="Helvetica"/>
          <w:color w:val="3E3E3E"/>
        </w:rPr>
        <w:t>real-world</w:t>
      </w:r>
      <w:r w:rsidR="003C7FE7">
        <w:rPr>
          <w:rFonts w:ascii="Helvetica" w:eastAsia="Times New Roman" w:hAnsi="Helvetica"/>
          <w:color w:val="3E3E3E"/>
        </w:rPr>
        <w:t xml:space="preserve"> problems ou</w:t>
      </w:r>
      <w:r w:rsidR="00BD24F1">
        <w:rPr>
          <w:rFonts w:ascii="Helvetica" w:eastAsia="Times New Roman" w:hAnsi="Helvetica"/>
          <w:color w:val="3E3E3E"/>
        </w:rPr>
        <w:t>r</w:t>
      </w:r>
      <w:r w:rsidR="003C7FE7">
        <w:rPr>
          <w:rFonts w:ascii="Helvetica" w:eastAsia="Times New Roman" w:hAnsi="Helvetica"/>
          <w:color w:val="3E3E3E"/>
        </w:rPr>
        <w:t xml:space="preserve"> customers are experiencing.</w:t>
      </w:r>
    </w:p>
    <w:p w14:paraId="52CBDBDB" w14:textId="77777777" w:rsidR="00F923BE" w:rsidRPr="00E7303F" w:rsidRDefault="00F923BE" w:rsidP="00F923BE">
      <w:pPr>
        <w:spacing w:line="480" w:lineRule="auto"/>
        <w:rPr>
          <w:rFonts w:ascii="Helvetica" w:hAnsi="Helvetica"/>
          <w:bCs/>
          <w:iCs/>
          <w:position w:val="-7"/>
        </w:rPr>
      </w:pPr>
    </w:p>
    <w:p w14:paraId="18A4CFDA" w14:textId="49DDB778" w:rsidR="00F923BE" w:rsidRDefault="00DF58D5" w:rsidP="00F923BE">
      <w:pPr>
        <w:spacing w:line="480" w:lineRule="auto"/>
        <w:rPr>
          <w:rFonts w:ascii="Californian FB" w:hAnsi="Californian FB"/>
          <w:b/>
          <w:i/>
          <w:position w:val="-7"/>
          <w:sz w:val="32"/>
          <w:szCs w:val="32"/>
        </w:rPr>
      </w:pPr>
      <w:r w:rsidRPr="00DF58D5">
        <w:rPr>
          <w:rFonts w:ascii="Californian FB" w:hAnsi="Californian FB"/>
          <w:b/>
          <w:i/>
          <w:position w:val="-7"/>
          <w:sz w:val="32"/>
          <w:szCs w:val="32"/>
        </w:rPr>
        <w:t>My Website URL</w:t>
      </w:r>
    </w:p>
    <w:p w14:paraId="31391DD8" w14:textId="17632E86" w:rsidR="00E7303F" w:rsidRPr="00E7303F" w:rsidRDefault="00FD38E7">
      <w:pPr>
        <w:rPr>
          <w:rFonts w:ascii="Helvetica" w:hAnsi="Helvetica"/>
          <w:bCs/>
          <w:i/>
          <w:position w:val="-7"/>
        </w:rPr>
      </w:pPr>
      <w:hyperlink r:id="rId9" w:history="1">
        <w:r w:rsidRPr="00FD38E7">
          <w:rPr>
            <w:rStyle w:val="Hyperlink"/>
            <w:rFonts w:ascii="Helvetica" w:hAnsi="Helvetica"/>
            <w:bCs/>
            <w:i/>
            <w:position w:val="-7"/>
            <w:sz w:val="32"/>
            <w:szCs w:val="32"/>
          </w:rPr>
          <w:t>https://dmendenhall.github.io/wdd130/products/index.html</w:t>
        </w:r>
      </w:hyperlink>
    </w:p>
    <w:p w14:paraId="773AA7AE" w14:textId="77777777" w:rsidR="00E7303F" w:rsidRPr="00E7303F" w:rsidRDefault="00E7303F">
      <w:pPr>
        <w:rPr>
          <w:rFonts w:ascii="Helvetica" w:hAnsi="Helvetica"/>
          <w:bCs/>
          <w:i/>
          <w:position w:val="-7"/>
        </w:rPr>
      </w:pPr>
    </w:p>
    <w:p w14:paraId="318294CC" w14:textId="77777777" w:rsidR="00E7303F" w:rsidRPr="00E7303F" w:rsidRDefault="00E7303F">
      <w:pPr>
        <w:rPr>
          <w:rFonts w:ascii="Helvetica" w:hAnsi="Helvetica"/>
          <w:bCs/>
          <w:i/>
          <w:position w:val="-7"/>
        </w:rPr>
      </w:pPr>
    </w:p>
    <w:p w14:paraId="1ECB8D24" w14:textId="3F6C6F8C" w:rsidR="00F923BE" w:rsidRPr="00DF58D5" w:rsidRDefault="00DF58D5">
      <w:pPr>
        <w:rPr>
          <w:rFonts w:ascii="Californian FB" w:hAnsi="Californian FB"/>
          <w:b/>
          <w:bCs/>
          <w:i/>
          <w:iCs/>
          <w:position w:val="-7"/>
          <w:sz w:val="32"/>
          <w:szCs w:val="32"/>
        </w:rPr>
      </w:pPr>
      <w:r w:rsidRPr="00DF58D5">
        <w:rPr>
          <w:rFonts w:ascii="Californian FB" w:hAnsi="Californian FB"/>
          <w:b/>
          <w:bCs/>
          <w:i/>
          <w:iCs/>
          <w:position w:val="-7"/>
          <w:sz w:val="32"/>
          <w:szCs w:val="32"/>
        </w:rPr>
        <w:lastRenderedPageBreak/>
        <w:t>Website goals and objectives</w:t>
      </w:r>
    </w:p>
    <w:p w14:paraId="01F26424" w14:textId="77777777" w:rsidR="00DF58D5" w:rsidRPr="00E7303F" w:rsidRDefault="00DF58D5">
      <w:pPr>
        <w:rPr>
          <w:rFonts w:ascii="Helvetica" w:hAnsi="Helvetica"/>
          <w:position w:val="-7"/>
        </w:rPr>
      </w:pPr>
    </w:p>
    <w:p w14:paraId="4AF8662F" w14:textId="77777777" w:rsidR="00DF58D5" w:rsidRPr="00E7303F" w:rsidRDefault="00DF58D5">
      <w:pPr>
        <w:rPr>
          <w:rFonts w:ascii="Helvetica" w:hAnsi="Helvetica"/>
          <w:position w:val="-7"/>
        </w:rPr>
      </w:pPr>
    </w:p>
    <w:p w14:paraId="41978CAA" w14:textId="5DB6FFD6" w:rsidR="00DF58D5" w:rsidRPr="00E7303F" w:rsidRDefault="00BD24F1" w:rsidP="003927D5">
      <w:pPr>
        <w:spacing w:line="480" w:lineRule="auto"/>
        <w:ind w:firstLine="720"/>
        <w:rPr>
          <w:rFonts w:ascii="Helvetica" w:hAnsi="Helvetica"/>
          <w:position w:val="-7"/>
        </w:rPr>
      </w:pPr>
      <w:r>
        <w:rPr>
          <w:rFonts w:ascii="Helvetica" w:eastAsia="Times New Roman" w:hAnsi="Helvetica"/>
          <w:color w:val="3E3E3E"/>
        </w:rPr>
        <w:t xml:space="preserve">The idea behind my website was to provide the customer service </w:t>
      </w:r>
      <w:proofErr w:type="gramStart"/>
      <w:r>
        <w:rPr>
          <w:rFonts w:ascii="Helvetica" w:eastAsia="Times New Roman" w:hAnsi="Helvetica"/>
          <w:color w:val="3E3E3E"/>
        </w:rPr>
        <w:t>representatives</w:t>
      </w:r>
      <w:proofErr w:type="gramEnd"/>
      <w:r>
        <w:rPr>
          <w:rFonts w:ascii="Helvetica" w:eastAsia="Times New Roman" w:hAnsi="Helvetica"/>
          <w:color w:val="3E3E3E"/>
        </w:rPr>
        <w:t xml:space="preserve"> </w:t>
      </w:r>
      <w:r w:rsidR="00964A93">
        <w:rPr>
          <w:rFonts w:ascii="Helvetica" w:eastAsia="Times New Roman" w:hAnsi="Helvetica"/>
          <w:color w:val="3E3E3E"/>
        </w:rPr>
        <w:t xml:space="preserve">a tool or resource that would allow them to find useful information about the products and offerings of WISE Home Solutions. At the end of the day, this also will assist in </w:t>
      </w:r>
      <w:r w:rsidR="00460F29">
        <w:rPr>
          <w:rFonts w:ascii="Helvetica" w:eastAsia="Times New Roman" w:hAnsi="Helvetica"/>
          <w:color w:val="3E3E3E"/>
        </w:rPr>
        <w:t>speeding up the time it has taken to get a new representative up to speed and being comfortable talking about the product offerings. Additionally, it will also help the company because talk times will be reduced since they will have a resource to obtain information as opposed to needing to reach out with every question they have about a product.</w:t>
      </w:r>
    </w:p>
    <w:p w14:paraId="6DFC216F" w14:textId="77777777" w:rsidR="00DF58D5" w:rsidRPr="00E7303F" w:rsidRDefault="00DF58D5">
      <w:pPr>
        <w:rPr>
          <w:rFonts w:ascii="Helvetica" w:hAnsi="Helvetica"/>
          <w:position w:val="-7"/>
        </w:rPr>
      </w:pPr>
    </w:p>
    <w:p w14:paraId="2B8C1BFF" w14:textId="4755800C" w:rsidR="00DF58D5" w:rsidRPr="00460F29" w:rsidRDefault="00DF58D5">
      <w:pPr>
        <w:rPr>
          <w:rFonts w:ascii="Helvetica" w:hAnsi="Helvetica"/>
          <w:position w:val="-7"/>
          <w:sz w:val="32"/>
          <w:szCs w:val="32"/>
        </w:rPr>
      </w:pPr>
      <w:r w:rsidRPr="00DF58D5">
        <w:rPr>
          <w:rFonts w:ascii="Californian FB" w:hAnsi="Californian FB"/>
          <w:b/>
          <w:bCs/>
          <w:i/>
          <w:iCs/>
          <w:position w:val="-7"/>
          <w:sz w:val="32"/>
          <w:szCs w:val="32"/>
        </w:rPr>
        <w:t>Design Process</w:t>
      </w:r>
    </w:p>
    <w:p w14:paraId="391AD2F7" w14:textId="77777777" w:rsidR="00DF58D5" w:rsidRDefault="00DF58D5">
      <w:pPr>
        <w:rPr>
          <w:rFonts w:ascii="Californian FB" w:hAnsi="Californian FB"/>
          <w:position w:val="-7"/>
        </w:rPr>
      </w:pPr>
    </w:p>
    <w:p w14:paraId="551C1297" w14:textId="77777777" w:rsidR="00DF58D5" w:rsidRPr="00E7303F" w:rsidRDefault="00DF58D5">
      <w:pPr>
        <w:rPr>
          <w:rFonts w:ascii="Helvetica" w:hAnsi="Helvetica"/>
          <w:position w:val="-7"/>
        </w:rPr>
      </w:pPr>
    </w:p>
    <w:p w14:paraId="310201EC" w14:textId="62AFA6E7" w:rsidR="00DF58D5" w:rsidRPr="00E7303F" w:rsidRDefault="00460F29" w:rsidP="00460F29">
      <w:pPr>
        <w:spacing w:line="480" w:lineRule="auto"/>
        <w:ind w:firstLine="720"/>
        <w:rPr>
          <w:rFonts w:ascii="Helvetica" w:hAnsi="Helvetica"/>
          <w:position w:val="-7"/>
        </w:rPr>
      </w:pPr>
      <w:r>
        <w:rPr>
          <w:rFonts w:ascii="Helvetica" w:eastAsia="Times New Roman" w:hAnsi="Helvetica"/>
          <w:color w:val="3E3E3E"/>
        </w:rPr>
        <w:t xml:space="preserve">The overall design process was </w:t>
      </w:r>
      <w:proofErr w:type="gramStart"/>
      <w:r>
        <w:rPr>
          <w:rFonts w:ascii="Helvetica" w:eastAsia="Times New Roman" w:hAnsi="Helvetica"/>
          <w:color w:val="3E3E3E"/>
        </w:rPr>
        <w:t>fairly simplistic</w:t>
      </w:r>
      <w:proofErr w:type="gramEnd"/>
      <w:r>
        <w:rPr>
          <w:rFonts w:ascii="Helvetica" w:eastAsia="Times New Roman" w:hAnsi="Helvetica"/>
          <w:color w:val="3E3E3E"/>
        </w:rPr>
        <w:t xml:space="preserve"> and stayed the same throughout the process. I had an idea of what I wanted it to look like and I believe I was able to make that happen.</w:t>
      </w:r>
    </w:p>
    <w:p w14:paraId="3846AFC3" w14:textId="77777777" w:rsidR="00460F29" w:rsidRDefault="00460F29">
      <w:pPr>
        <w:rPr>
          <w:rFonts w:ascii="Helvetica" w:hAnsi="Helvetica"/>
          <w:position w:val="-7"/>
        </w:rPr>
      </w:pPr>
    </w:p>
    <w:p w14:paraId="0FE60ADA" w14:textId="5807A4B6" w:rsidR="00DF58D5" w:rsidRPr="00DF58D5" w:rsidRDefault="00DF58D5">
      <w:pPr>
        <w:rPr>
          <w:rFonts w:ascii="Californian FB" w:hAnsi="Californian FB"/>
          <w:b/>
          <w:bCs/>
          <w:i/>
          <w:iCs/>
          <w:position w:val="-7"/>
          <w:sz w:val="32"/>
          <w:szCs w:val="32"/>
        </w:rPr>
      </w:pPr>
      <w:r w:rsidRPr="00DF58D5">
        <w:rPr>
          <w:rFonts w:ascii="Californian FB" w:hAnsi="Californian FB"/>
          <w:b/>
          <w:bCs/>
          <w:i/>
          <w:iCs/>
          <w:position w:val="-7"/>
          <w:sz w:val="32"/>
          <w:szCs w:val="32"/>
        </w:rPr>
        <w:t>Conclusion and What I learned</w:t>
      </w:r>
    </w:p>
    <w:p w14:paraId="073B0180" w14:textId="77777777" w:rsidR="00DF58D5" w:rsidRPr="00E7303F" w:rsidRDefault="00DF58D5">
      <w:pPr>
        <w:rPr>
          <w:rFonts w:ascii="Helvetica" w:hAnsi="Helvetica"/>
          <w:position w:val="-7"/>
        </w:rPr>
      </w:pPr>
    </w:p>
    <w:p w14:paraId="7DB536BB" w14:textId="77777777" w:rsidR="00E7303F" w:rsidRPr="00E7303F" w:rsidRDefault="00E7303F">
      <w:pPr>
        <w:rPr>
          <w:rFonts w:ascii="Helvetica" w:hAnsi="Helvetica"/>
          <w:position w:val="-7"/>
        </w:rPr>
      </w:pPr>
    </w:p>
    <w:p w14:paraId="38C15FD6" w14:textId="08ABC057" w:rsidR="00E7303F" w:rsidRPr="003927D5" w:rsidRDefault="00460F29" w:rsidP="003927D5">
      <w:pPr>
        <w:spacing w:line="480" w:lineRule="auto"/>
        <w:ind w:firstLine="720"/>
        <w:rPr>
          <w:rFonts w:ascii="Helvetica" w:hAnsi="Helvetica"/>
          <w:position w:val="-7"/>
        </w:rPr>
      </w:pPr>
      <w:r>
        <w:rPr>
          <w:rFonts w:ascii="Helvetica" w:eastAsia="Times New Roman" w:hAnsi="Helvetica"/>
          <w:color w:val="3E3E3E"/>
        </w:rPr>
        <w:t>In conclusion</w:t>
      </w:r>
      <w:r w:rsidR="00300E88">
        <w:rPr>
          <w:rFonts w:ascii="Helvetica" w:eastAsia="Times New Roman" w:hAnsi="Helvetica"/>
          <w:color w:val="3E3E3E"/>
        </w:rPr>
        <w:t>, I learned that there is so much more that goes into creating a useful and dynamic website than what I had originally imagined.</w:t>
      </w:r>
      <w:r w:rsidR="00FD6F02">
        <w:rPr>
          <w:rFonts w:ascii="Helvetica" w:eastAsia="Times New Roman" w:hAnsi="Helvetica"/>
          <w:color w:val="3E3E3E"/>
        </w:rPr>
        <w:t xml:space="preserve"> In the past I had created websites with plug and play sites where you could drag and drop </w:t>
      </w:r>
      <w:r w:rsidR="00181208">
        <w:rPr>
          <w:rFonts w:ascii="Helvetica" w:eastAsia="Times New Roman" w:hAnsi="Helvetica"/>
          <w:color w:val="3E3E3E"/>
        </w:rPr>
        <w:t>elements,</w:t>
      </w:r>
      <w:r w:rsidR="00FD6F02">
        <w:rPr>
          <w:rFonts w:ascii="Helvetica" w:eastAsia="Times New Roman" w:hAnsi="Helvetica"/>
          <w:color w:val="3E3E3E"/>
        </w:rPr>
        <w:t xml:space="preserve"> but I was always limited to what options they </w:t>
      </w:r>
      <w:r w:rsidR="00181208">
        <w:rPr>
          <w:rFonts w:ascii="Helvetica" w:eastAsia="Times New Roman" w:hAnsi="Helvetica"/>
          <w:color w:val="3E3E3E"/>
        </w:rPr>
        <w:t>had,</w:t>
      </w:r>
      <w:r w:rsidR="00FD6F02">
        <w:rPr>
          <w:rFonts w:ascii="Helvetica" w:eastAsia="Times New Roman" w:hAnsi="Helvetica"/>
          <w:color w:val="3E3E3E"/>
        </w:rPr>
        <w:t xml:space="preserve"> and it didn’t always meet my needs. I now feel that I could take the time and create something on my own </w:t>
      </w:r>
      <w:r w:rsidR="00540751">
        <w:rPr>
          <w:rFonts w:ascii="Helvetica" w:eastAsia="Times New Roman" w:hAnsi="Helvetica"/>
          <w:color w:val="3E3E3E"/>
        </w:rPr>
        <w:t>which allows me a lot more freedom and flexibility.</w:t>
      </w:r>
      <w:r w:rsidR="003A3CDC">
        <w:rPr>
          <w:rFonts w:ascii="Helvetica" w:eastAsia="Times New Roman" w:hAnsi="Helvetica"/>
          <w:color w:val="3E3E3E"/>
        </w:rPr>
        <w:t xml:space="preserve"> I have also earned a greater appreciation for those </w:t>
      </w:r>
      <w:r w:rsidR="003A3CDC">
        <w:rPr>
          <w:rFonts w:ascii="Helvetica" w:eastAsia="Times New Roman" w:hAnsi="Helvetica"/>
          <w:color w:val="3E3E3E"/>
        </w:rPr>
        <w:lastRenderedPageBreak/>
        <w:t>websites that are awesome and consistently look good regardless of what platform I am accessing them from.</w:t>
      </w:r>
      <w:r w:rsidR="00540751">
        <w:rPr>
          <w:rFonts w:ascii="Helvetica" w:eastAsia="Times New Roman" w:hAnsi="Helvetica"/>
          <w:color w:val="3E3E3E"/>
        </w:rPr>
        <w:t xml:space="preserve"> </w:t>
      </w:r>
    </w:p>
    <w:sectPr w:rsidR="00E7303F" w:rsidRPr="003927D5" w:rsidSect="008A4186">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642A" w14:textId="77777777" w:rsidR="000673D3" w:rsidRDefault="000673D3" w:rsidP="00F059CC">
      <w:r>
        <w:separator/>
      </w:r>
    </w:p>
  </w:endnote>
  <w:endnote w:type="continuationSeparator" w:id="0">
    <w:p w14:paraId="0E9134D5" w14:textId="77777777" w:rsidR="000673D3" w:rsidRDefault="000673D3" w:rsidP="00F0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F3B8" w14:textId="77777777" w:rsidR="00F059CC" w:rsidRPr="00974AE1" w:rsidRDefault="00F059CC">
    <w:pPr>
      <w:pStyle w:val="Footer"/>
      <w:tabs>
        <w:tab w:val="clear" w:pos="4680"/>
        <w:tab w:val="clear" w:pos="9360"/>
      </w:tabs>
      <w:jc w:val="center"/>
      <w:rPr>
        <w:caps/>
        <w:noProof/>
        <w:color w:val="5B9BD5"/>
      </w:rPr>
    </w:pPr>
    <w:r w:rsidRPr="00974AE1">
      <w:rPr>
        <w:caps/>
        <w:color w:val="5B9BD5"/>
      </w:rPr>
      <w:fldChar w:fldCharType="begin"/>
    </w:r>
    <w:r w:rsidRPr="00974AE1">
      <w:rPr>
        <w:caps/>
        <w:color w:val="5B9BD5"/>
      </w:rPr>
      <w:instrText xml:space="preserve"> PAGE   \* MERGEFORMAT </w:instrText>
    </w:r>
    <w:r w:rsidRPr="00974AE1">
      <w:rPr>
        <w:caps/>
        <w:color w:val="5B9BD5"/>
      </w:rPr>
      <w:fldChar w:fldCharType="separate"/>
    </w:r>
    <w:r w:rsidR="003E78A1">
      <w:rPr>
        <w:caps/>
        <w:noProof/>
        <w:color w:val="5B9BD5"/>
      </w:rPr>
      <w:t>2</w:t>
    </w:r>
    <w:r w:rsidRPr="00974AE1">
      <w:rPr>
        <w:caps/>
        <w:noProof/>
        <w:color w:val="5B9BD5"/>
      </w:rPr>
      <w:fldChar w:fldCharType="end"/>
    </w:r>
  </w:p>
  <w:p w14:paraId="6C52A00D" w14:textId="77777777" w:rsidR="00F059CC" w:rsidRDefault="00F05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19E4" w14:textId="77777777" w:rsidR="000673D3" w:rsidRDefault="000673D3" w:rsidP="00F059CC">
      <w:r>
        <w:separator/>
      </w:r>
    </w:p>
  </w:footnote>
  <w:footnote w:type="continuationSeparator" w:id="0">
    <w:p w14:paraId="19D07C73" w14:textId="77777777" w:rsidR="000673D3" w:rsidRDefault="000673D3" w:rsidP="00F0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57A46"/>
    <w:multiLevelType w:val="multilevel"/>
    <w:tmpl w:val="698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02DB5"/>
    <w:multiLevelType w:val="multilevel"/>
    <w:tmpl w:val="791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99011">
    <w:abstractNumId w:val="0"/>
  </w:num>
  <w:num w:numId="2" w16cid:durableId="21167512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Adelsperger">
    <w15:presenceInfo w15:providerId="Windows Live" w15:userId="145261a16eb6b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86"/>
    <w:rsid w:val="000673D3"/>
    <w:rsid w:val="0008231E"/>
    <w:rsid w:val="000A1130"/>
    <w:rsid w:val="000B21D0"/>
    <w:rsid w:val="00181208"/>
    <w:rsid w:val="00201252"/>
    <w:rsid w:val="0025772E"/>
    <w:rsid w:val="002638D2"/>
    <w:rsid w:val="00300E88"/>
    <w:rsid w:val="00386FC3"/>
    <w:rsid w:val="003927D5"/>
    <w:rsid w:val="003A3CDC"/>
    <w:rsid w:val="003C7FE7"/>
    <w:rsid w:val="003E78A1"/>
    <w:rsid w:val="00460F29"/>
    <w:rsid w:val="00471F76"/>
    <w:rsid w:val="00540751"/>
    <w:rsid w:val="005913BD"/>
    <w:rsid w:val="00603BAD"/>
    <w:rsid w:val="006D45E0"/>
    <w:rsid w:val="00705C95"/>
    <w:rsid w:val="00760029"/>
    <w:rsid w:val="00817968"/>
    <w:rsid w:val="008A4186"/>
    <w:rsid w:val="008A62CD"/>
    <w:rsid w:val="00916029"/>
    <w:rsid w:val="00961A57"/>
    <w:rsid w:val="00964A93"/>
    <w:rsid w:val="00974AE1"/>
    <w:rsid w:val="00AD3F58"/>
    <w:rsid w:val="00B40DBE"/>
    <w:rsid w:val="00B47383"/>
    <w:rsid w:val="00B64B96"/>
    <w:rsid w:val="00BD24F1"/>
    <w:rsid w:val="00BD333A"/>
    <w:rsid w:val="00C37ACF"/>
    <w:rsid w:val="00D95EAE"/>
    <w:rsid w:val="00DA6730"/>
    <w:rsid w:val="00DF58D5"/>
    <w:rsid w:val="00E7303F"/>
    <w:rsid w:val="00E8554D"/>
    <w:rsid w:val="00ED25A7"/>
    <w:rsid w:val="00EE7F25"/>
    <w:rsid w:val="00F059CC"/>
    <w:rsid w:val="00F1690E"/>
    <w:rsid w:val="00F923BE"/>
    <w:rsid w:val="00FC5B3D"/>
    <w:rsid w:val="00FD38E7"/>
    <w:rsid w:val="00FD6F02"/>
    <w:rsid w:val="00FD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6B621"/>
  <w15:chartTrackingRefBased/>
  <w15:docId w15:val="{4F0E5280-5623-DB46-9E9E-BFD5F28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9CC"/>
    <w:pPr>
      <w:tabs>
        <w:tab w:val="center" w:pos="4680"/>
        <w:tab w:val="right" w:pos="9360"/>
      </w:tabs>
    </w:pPr>
  </w:style>
  <w:style w:type="character" w:customStyle="1" w:styleId="HeaderChar">
    <w:name w:val="Header Char"/>
    <w:basedOn w:val="DefaultParagraphFont"/>
    <w:link w:val="Header"/>
    <w:uiPriority w:val="99"/>
    <w:rsid w:val="00F059CC"/>
  </w:style>
  <w:style w:type="paragraph" w:styleId="Footer">
    <w:name w:val="footer"/>
    <w:basedOn w:val="Normal"/>
    <w:link w:val="FooterChar"/>
    <w:uiPriority w:val="99"/>
    <w:unhideWhenUsed/>
    <w:rsid w:val="00F059CC"/>
    <w:pPr>
      <w:tabs>
        <w:tab w:val="center" w:pos="4680"/>
        <w:tab w:val="right" w:pos="9360"/>
      </w:tabs>
    </w:pPr>
  </w:style>
  <w:style w:type="character" w:customStyle="1" w:styleId="FooterChar">
    <w:name w:val="Footer Char"/>
    <w:basedOn w:val="DefaultParagraphFont"/>
    <w:link w:val="Footer"/>
    <w:uiPriority w:val="99"/>
    <w:rsid w:val="00F059CC"/>
  </w:style>
  <w:style w:type="paragraph" w:customStyle="1" w:styleId="MediumGrid21">
    <w:name w:val="Medium Grid 21"/>
    <w:link w:val="MediumGrid2Char"/>
    <w:uiPriority w:val="1"/>
    <w:qFormat/>
    <w:rsid w:val="00F059CC"/>
    <w:rPr>
      <w:rFonts w:eastAsia="Times New Roman"/>
      <w:sz w:val="22"/>
      <w:szCs w:val="22"/>
      <w:lang w:eastAsia="zh-CN"/>
    </w:rPr>
  </w:style>
  <w:style w:type="character" w:customStyle="1" w:styleId="MediumGrid2Char">
    <w:name w:val="Medium Grid 2 Char"/>
    <w:link w:val="MediumGrid21"/>
    <w:uiPriority w:val="1"/>
    <w:rsid w:val="00F059CC"/>
    <w:rPr>
      <w:rFonts w:eastAsia="Times New Roman"/>
      <w:sz w:val="22"/>
      <w:szCs w:val="22"/>
      <w:lang w:eastAsia="zh-CN"/>
    </w:rPr>
  </w:style>
  <w:style w:type="paragraph" w:styleId="Title">
    <w:name w:val="Title"/>
    <w:basedOn w:val="Normal"/>
    <w:next w:val="Subtitle"/>
    <w:link w:val="TitleChar"/>
    <w:uiPriority w:val="1"/>
    <w:qFormat/>
    <w:rsid w:val="00F059CC"/>
    <w:pPr>
      <w:spacing w:after="280"/>
      <w:contextualSpacing/>
    </w:pPr>
    <w:rPr>
      <w:rFonts w:ascii="Verdana" w:eastAsia="Times New Roman" w:hAnsi="Verdana"/>
      <w:b/>
      <w:caps/>
      <w:color w:val="2A2A2A"/>
      <w:kern w:val="28"/>
      <w:sz w:val="100"/>
      <w:szCs w:val="56"/>
      <w:lang w:eastAsia="ja-JP"/>
    </w:rPr>
  </w:style>
  <w:style w:type="character" w:customStyle="1" w:styleId="TitleChar">
    <w:name w:val="Title Char"/>
    <w:link w:val="Title"/>
    <w:uiPriority w:val="1"/>
    <w:rsid w:val="00F059CC"/>
    <w:rPr>
      <w:rFonts w:ascii="Verdana" w:eastAsia="Times New Roman" w:hAnsi="Verdana" w:cs="Times New Roman"/>
      <w:b/>
      <w:caps/>
      <w:color w:val="2A2A2A"/>
      <w:kern w:val="28"/>
      <w:sz w:val="100"/>
      <w:szCs w:val="56"/>
      <w:lang w:eastAsia="ja-JP"/>
    </w:rPr>
  </w:style>
  <w:style w:type="paragraph" w:styleId="Subtitle">
    <w:name w:val="Subtitle"/>
    <w:basedOn w:val="Normal"/>
    <w:next w:val="Normal"/>
    <w:link w:val="SubtitleChar"/>
    <w:uiPriority w:val="11"/>
    <w:qFormat/>
    <w:rsid w:val="00F059CC"/>
    <w:pPr>
      <w:numPr>
        <w:ilvl w:val="1"/>
      </w:numPr>
      <w:spacing w:after="160"/>
    </w:pPr>
    <w:rPr>
      <w:rFonts w:eastAsia="Times New Roman"/>
      <w:color w:val="5A5A5A"/>
      <w:spacing w:val="15"/>
      <w:sz w:val="22"/>
      <w:szCs w:val="22"/>
    </w:rPr>
  </w:style>
  <w:style w:type="character" w:customStyle="1" w:styleId="SubtitleChar">
    <w:name w:val="Subtitle Char"/>
    <w:link w:val="Subtitle"/>
    <w:uiPriority w:val="11"/>
    <w:rsid w:val="00F059CC"/>
    <w:rPr>
      <w:rFonts w:eastAsia="Times New Roman"/>
      <w:color w:val="5A5A5A"/>
      <w:spacing w:val="15"/>
      <w:sz w:val="22"/>
      <w:szCs w:val="22"/>
    </w:rPr>
  </w:style>
  <w:style w:type="character" w:styleId="Strong">
    <w:name w:val="Strong"/>
    <w:uiPriority w:val="22"/>
    <w:qFormat/>
    <w:rsid w:val="00DF58D5"/>
    <w:rPr>
      <w:b/>
      <w:bCs/>
    </w:rPr>
  </w:style>
  <w:style w:type="paragraph" w:styleId="Revision">
    <w:name w:val="Revision"/>
    <w:hidden/>
    <w:uiPriority w:val="71"/>
    <w:unhideWhenUsed/>
    <w:rsid w:val="00C37ACF"/>
    <w:rPr>
      <w:sz w:val="24"/>
      <w:szCs w:val="24"/>
    </w:rPr>
  </w:style>
  <w:style w:type="character" w:styleId="Hyperlink">
    <w:name w:val="Hyperlink"/>
    <w:basedOn w:val="DefaultParagraphFont"/>
    <w:uiPriority w:val="99"/>
    <w:unhideWhenUsed/>
    <w:rsid w:val="00FD38E7"/>
    <w:rPr>
      <w:color w:val="0563C1" w:themeColor="hyperlink"/>
      <w:u w:val="single"/>
    </w:rPr>
  </w:style>
  <w:style w:type="character" w:styleId="UnresolvedMention">
    <w:name w:val="Unresolved Mention"/>
    <w:basedOn w:val="DefaultParagraphFont"/>
    <w:uiPriority w:val="47"/>
    <w:rsid w:val="00FD3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3349">
      <w:bodyDiv w:val="1"/>
      <w:marLeft w:val="0"/>
      <w:marRight w:val="0"/>
      <w:marTop w:val="0"/>
      <w:marBottom w:val="0"/>
      <w:divBdr>
        <w:top w:val="none" w:sz="0" w:space="0" w:color="auto"/>
        <w:left w:val="none" w:sz="0" w:space="0" w:color="auto"/>
        <w:bottom w:val="none" w:sz="0" w:space="0" w:color="auto"/>
        <w:right w:val="none" w:sz="0" w:space="0" w:color="auto"/>
      </w:divBdr>
    </w:div>
    <w:div w:id="2114009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mendenhall.github.io/wdd130/produc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439EEA-EBAE-E041-9504-6B678BBB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WDD100 - section</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Adelsperger</dc:creator>
  <cp:keywords/>
  <dc:description/>
  <cp:lastModifiedBy>David Mendenhall</cp:lastModifiedBy>
  <cp:revision>23</cp:revision>
  <dcterms:created xsi:type="dcterms:W3CDTF">2022-11-25T23:42:00Z</dcterms:created>
  <dcterms:modified xsi:type="dcterms:W3CDTF">2022-12-14T04:29:00Z</dcterms:modified>
</cp:coreProperties>
</file>